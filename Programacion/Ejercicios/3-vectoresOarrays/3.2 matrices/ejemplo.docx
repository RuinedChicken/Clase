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41"/>
        <w:gridCol w:w="81"/>
      </w:tblGrid>
      <w:tr w:rsidR="007C7EA4" w:rsidRPr="007C7EA4" w:rsidTr="007C7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7EA4" w:rsidRPr="007C7EA4" w:rsidRDefault="007C7EA4" w:rsidP="007C7EA4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333333"/>
                <w:kern w:val="36"/>
                <w:sz w:val="48"/>
                <w:szCs w:val="48"/>
              </w:rPr>
            </w:pPr>
            <w:r w:rsidRPr="007C7EA4">
              <w:rPr>
                <w:rFonts w:ascii="Arial" w:eastAsia="Times New Roman" w:hAnsi="Arial" w:cs="Arial"/>
                <w:b/>
                <w:bCs/>
                <w:color w:val="333333"/>
                <w:kern w:val="36"/>
                <w:sz w:val="48"/>
                <w:szCs w:val="48"/>
              </w:rPr>
              <w:t>- Matrices (cantidad de filas y columnas)</w:t>
            </w:r>
          </w:p>
        </w:tc>
        <w:tc>
          <w:tcPr>
            <w:tcW w:w="0" w:type="auto"/>
            <w:vAlign w:val="center"/>
            <w:hideMark/>
          </w:tcPr>
          <w:p w:rsidR="007C7EA4" w:rsidRPr="007C7EA4" w:rsidRDefault="007C7EA4" w:rsidP="007C7E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</w:rPr>
            </w:pPr>
          </w:p>
        </w:tc>
      </w:tr>
    </w:tbl>
    <w:p w:rsidR="007C7EA4" w:rsidRPr="007C7EA4" w:rsidRDefault="007C7EA4" w:rsidP="007C7EA4">
      <w:pPr>
        <w:spacing w:after="0" w:line="240" w:lineRule="auto"/>
        <w:jc w:val="center"/>
        <w:rPr>
          <w:rFonts w:ascii="Arial" w:eastAsia="Times New Roman" w:hAnsi="Arial" w:cs="Arial"/>
          <w:color w:val="333333"/>
        </w:rPr>
      </w:pPr>
    </w:p>
    <w:p w:rsidR="007C7EA4" w:rsidRPr="007C7EA4" w:rsidRDefault="007C7EA4" w:rsidP="007C7EA4">
      <w:pPr>
        <w:shd w:val="clear" w:color="auto" w:fill="AED7A8"/>
        <w:spacing w:after="0" w:line="240" w:lineRule="auto"/>
        <w:jc w:val="both"/>
        <w:rPr>
          <w:ins w:id="0" w:author="Unknown"/>
          <w:rFonts w:ascii="Arial" w:eastAsia="Times New Roman" w:hAnsi="Arial" w:cs="Arial"/>
          <w:color w:val="333333"/>
          <w:sz w:val="24"/>
          <w:szCs w:val="24"/>
        </w:rPr>
      </w:pPr>
      <w:ins w:id="1" w:author="Unknown">
        <w:r w:rsidRPr="007C7EA4">
          <w:rPr>
            <w:rFonts w:ascii="Arial" w:eastAsia="Times New Roman" w:hAnsi="Arial" w:cs="Arial"/>
            <w:color w:val="333333"/>
          </w:rPr>
          <w:pict/>
        </w:r>
      </w:ins>
      <w:r w:rsidRPr="007C7EA4">
        <w:rPr>
          <w:rFonts w:ascii="Arial" w:eastAsia="Times New Roman" w:hAnsi="Arial" w:cs="Arial"/>
          <w:color w:val="333333"/>
        </w:rPr>
        <w:pict/>
      </w:r>
      <w:ins w:id="2" w:author="Unknown"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>Como hemos visto para definir y crear la matriz utilizamos la siguiente sintaxis: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3" w:author="Unknown"/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ins w:id="4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  <w:lang w:val="en-US"/>
          </w:rPr>
          <w:t>int[][] mat;</w:t>
        </w:r>
      </w:ins>
    </w:p>
    <w:p w:rsidR="007C7EA4" w:rsidRPr="007C7EA4" w:rsidRDefault="007C7EA4" w:rsidP="007C7EA4">
      <w:pPr>
        <w:shd w:val="clear" w:color="auto" w:fill="AED7A8"/>
        <w:spacing w:after="0" w:line="240" w:lineRule="auto"/>
        <w:jc w:val="both"/>
        <w:rPr>
          <w:ins w:id="5" w:author="Unknown"/>
          <w:rFonts w:ascii="Arial" w:eastAsia="Times New Roman" w:hAnsi="Arial" w:cs="Arial"/>
          <w:color w:val="333333"/>
          <w:sz w:val="24"/>
          <w:szCs w:val="24"/>
          <w:lang w:val="en-US"/>
        </w:rPr>
      </w:pPr>
      <w:ins w:id="6" w:author="Unknown">
        <w:r w:rsidRPr="007C7EA4">
          <w:rPr>
            <w:rFonts w:ascii="Arial" w:eastAsia="Times New Roman" w:hAnsi="Arial" w:cs="Arial"/>
            <w:color w:val="333333"/>
            <w:sz w:val="24"/>
            <w:szCs w:val="24"/>
            <w:lang w:val="en-US"/>
          </w:rPr>
          <w:t>Creación: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7" w:author="Unknown"/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ins w:id="8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  <w:lang w:val="en-US"/>
          </w:rPr>
          <w:t>mat=new int[3][4];</w:t>
        </w:r>
      </w:ins>
    </w:p>
    <w:p w:rsidR="007C7EA4" w:rsidRPr="007C7EA4" w:rsidRDefault="007C7EA4" w:rsidP="007C7EA4">
      <w:pPr>
        <w:shd w:val="clear" w:color="auto" w:fill="AED7A8"/>
        <w:spacing w:after="0" w:line="240" w:lineRule="auto"/>
        <w:jc w:val="both"/>
        <w:rPr>
          <w:ins w:id="9" w:author="Unknown"/>
          <w:rFonts w:ascii="Arial" w:eastAsia="Times New Roman" w:hAnsi="Arial" w:cs="Arial"/>
          <w:color w:val="333333"/>
          <w:sz w:val="24"/>
          <w:szCs w:val="24"/>
        </w:rPr>
      </w:pPr>
      <w:ins w:id="10" w:author="Unknown"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 xml:space="preserve">Como las matrices son objetos en Java disponemos por un lado del atributo </w:t>
        </w:r>
        <w:proofErr w:type="spellStart"/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>length</w:t>
        </w:r>
        <w:proofErr w:type="spellEnd"/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 xml:space="preserve"> que almacena la cantidad de filas de la matriz: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11" w:author="Unknown"/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ins w:id="12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System.out.println</w:t>
        </w:r>
        <w:proofErr w:type="spellEnd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(</w:t>
        </w:r>
        <w:proofErr w:type="gramEnd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 xml:space="preserve">"Cantidad de filas de la matriz:" + </w:t>
        </w:r>
        <w:proofErr w:type="spellStart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mat.length</w:t>
        </w:r>
        <w:proofErr w:type="spellEnd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);</w:t>
        </w:r>
      </w:ins>
    </w:p>
    <w:p w:rsidR="007C7EA4" w:rsidRPr="007C7EA4" w:rsidRDefault="007C7EA4" w:rsidP="007C7EA4">
      <w:pPr>
        <w:shd w:val="clear" w:color="auto" w:fill="AED7A8"/>
        <w:spacing w:after="0" w:line="240" w:lineRule="auto"/>
        <w:jc w:val="both"/>
        <w:rPr>
          <w:ins w:id="13" w:author="Unknown"/>
          <w:rFonts w:ascii="Arial" w:eastAsia="Times New Roman" w:hAnsi="Arial" w:cs="Arial"/>
          <w:color w:val="333333"/>
          <w:sz w:val="24"/>
          <w:szCs w:val="24"/>
        </w:rPr>
      </w:pPr>
      <w:ins w:id="14" w:author="Unknown"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>También podemos preguntarle a cada fila de la matriz la cantidad de elementos que almacena: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15" w:author="Unknown"/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ins w:id="16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System.out.println</w:t>
        </w:r>
        <w:proofErr w:type="spellEnd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(</w:t>
        </w:r>
        <w:proofErr w:type="gramEnd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 xml:space="preserve">"Cantidad de elementos de la primer fila:" + </w:t>
        </w:r>
        <w:proofErr w:type="spellStart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mat</w:t>
        </w:r>
        <w:proofErr w:type="spellEnd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[0].</w:t>
        </w:r>
        <w:proofErr w:type="spellStart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length</w:t>
        </w:r>
        <w:proofErr w:type="spellEnd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);</w:t>
        </w:r>
      </w:ins>
    </w:p>
    <w:p w:rsidR="007C7EA4" w:rsidRPr="007C7EA4" w:rsidRDefault="007C7EA4" w:rsidP="007C7EA4">
      <w:pPr>
        <w:shd w:val="clear" w:color="auto" w:fill="AED7A8"/>
        <w:spacing w:before="100" w:beforeAutospacing="1" w:after="100" w:afterAutospacing="1" w:line="240" w:lineRule="auto"/>
        <w:jc w:val="both"/>
        <w:outlineLvl w:val="2"/>
        <w:rPr>
          <w:ins w:id="17" w:author="Unknown"/>
          <w:rFonts w:ascii="Arial" w:eastAsia="Times New Roman" w:hAnsi="Arial" w:cs="Arial"/>
          <w:b/>
          <w:bCs/>
          <w:color w:val="333333"/>
          <w:sz w:val="27"/>
          <w:szCs w:val="27"/>
        </w:rPr>
      </w:pPr>
      <w:ins w:id="18" w:author="Unknown">
        <w:r w:rsidRPr="007C7EA4">
          <w:rPr>
            <w:rFonts w:ascii="Arial" w:eastAsia="Times New Roman" w:hAnsi="Arial" w:cs="Arial"/>
            <w:b/>
            <w:bCs/>
            <w:color w:val="333333"/>
            <w:sz w:val="27"/>
            <w:szCs w:val="27"/>
          </w:rPr>
          <w:t>Problema 1:</w:t>
        </w:r>
      </w:ins>
    </w:p>
    <w:p w:rsidR="007C7EA4" w:rsidRPr="007C7EA4" w:rsidRDefault="007C7EA4" w:rsidP="007C7EA4">
      <w:pPr>
        <w:shd w:val="clear" w:color="auto" w:fill="AED7A8"/>
        <w:spacing w:after="0" w:line="240" w:lineRule="auto"/>
        <w:jc w:val="both"/>
        <w:rPr>
          <w:ins w:id="19" w:author="Unknown"/>
          <w:rFonts w:ascii="Arial" w:eastAsia="Times New Roman" w:hAnsi="Arial" w:cs="Arial"/>
          <w:color w:val="333333"/>
          <w:sz w:val="24"/>
          <w:szCs w:val="24"/>
        </w:rPr>
      </w:pPr>
      <w:ins w:id="20" w:author="Unknown"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>Crear una matriz de n * m filas (cargar n y m por teclado) Imprimir la matriz completa y la última fila.</w:t>
        </w:r>
      </w:ins>
    </w:p>
    <w:p w:rsidR="007C7EA4" w:rsidRPr="007C7EA4" w:rsidRDefault="007C7EA4" w:rsidP="007C7EA4">
      <w:pPr>
        <w:shd w:val="clear" w:color="auto" w:fill="AED7A8"/>
        <w:spacing w:before="100" w:beforeAutospacing="1" w:after="100" w:afterAutospacing="1" w:line="240" w:lineRule="auto"/>
        <w:jc w:val="both"/>
        <w:outlineLvl w:val="3"/>
        <w:rPr>
          <w:ins w:id="21" w:author="Unknown"/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  <w:ins w:id="22" w:author="Unknown">
        <w:r w:rsidRPr="007C7EA4">
          <w:rPr>
            <w:rFonts w:ascii="Arial" w:eastAsia="Times New Roman" w:hAnsi="Arial" w:cs="Arial"/>
            <w:b/>
            <w:bCs/>
            <w:color w:val="333333"/>
            <w:sz w:val="24"/>
            <w:szCs w:val="24"/>
            <w:lang w:val="en-US"/>
          </w:rPr>
          <w:t>Programa: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23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24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>import java.util.Scanner;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25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26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>public class Matriz5 {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27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28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private Scanner teclado;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29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30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private int[][] mat;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31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32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33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34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public void cargar() {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35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36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    teclado=new Scanner(System.in);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37" w:author="Unknown"/>
          <w:rFonts w:ascii="Courier" w:eastAsia="Times New Roman" w:hAnsi="Courier" w:cs="Courier New"/>
          <w:color w:val="333333"/>
          <w:sz w:val="29"/>
          <w:szCs w:val="29"/>
        </w:rPr>
      </w:pPr>
      <w:ins w:id="38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    </w:t>
        </w:r>
        <w:proofErr w:type="spellStart"/>
        <w:proofErr w:type="gramStart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System.out.print</w:t>
        </w:r>
        <w:proofErr w:type="spell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(</w:t>
        </w:r>
        <w:proofErr w:type="gram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"Cuantas fila tiene la matriz:");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39" w:author="Unknown"/>
          <w:rFonts w:ascii="Courier" w:eastAsia="Times New Roman" w:hAnsi="Courier" w:cs="Courier New"/>
          <w:color w:val="333333"/>
          <w:sz w:val="29"/>
          <w:szCs w:val="29"/>
        </w:rPr>
      </w:pPr>
      <w:ins w:id="40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 xml:space="preserve">        </w:t>
        </w:r>
        <w:proofErr w:type="spellStart"/>
        <w:proofErr w:type="gramStart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int</w:t>
        </w:r>
        <w:proofErr w:type="spellEnd"/>
        <w:proofErr w:type="gram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 xml:space="preserve"> filas=</w:t>
        </w:r>
        <w:proofErr w:type="spellStart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teclado.nextInt</w:t>
        </w:r>
        <w:proofErr w:type="spell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();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41" w:author="Unknown"/>
          <w:rFonts w:ascii="Courier" w:eastAsia="Times New Roman" w:hAnsi="Courier" w:cs="Courier New"/>
          <w:color w:val="333333"/>
          <w:sz w:val="29"/>
          <w:szCs w:val="29"/>
        </w:rPr>
      </w:pPr>
      <w:ins w:id="42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 xml:space="preserve">        </w:t>
        </w:r>
        <w:proofErr w:type="spellStart"/>
        <w:proofErr w:type="gramStart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System.out.print</w:t>
        </w:r>
        <w:proofErr w:type="spell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(</w:t>
        </w:r>
        <w:proofErr w:type="gram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"Cuantas columnas tiene la matriz:");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43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44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 xml:space="preserve">        </w:t>
        </w:r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>int columnas=teclado.nextInt();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45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46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    mat=new int[filas][columnas];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47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48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    for(int f=0;f&lt;mat.length;f++) {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49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50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        for(int c=0;c&lt;mat[f].length;c++) {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51" w:author="Unknown"/>
          <w:rFonts w:ascii="Courier" w:eastAsia="Times New Roman" w:hAnsi="Courier" w:cs="Courier New"/>
          <w:color w:val="333333"/>
          <w:sz w:val="29"/>
          <w:szCs w:val="29"/>
        </w:rPr>
      </w:pPr>
      <w:ins w:id="52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            </w:t>
        </w:r>
        <w:proofErr w:type="spellStart"/>
        <w:proofErr w:type="gramStart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System.out.print</w:t>
        </w:r>
        <w:proofErr w:type="spell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(</w:t>
        </w:r>
        <w:proofErr w:type="gram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"Ingrese componente:");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53" w:author="Unknown"/>
          <w:rFonts w:ascii="Courier" w:eastAsia="Times New Roman" w:hAnsi="Courier" w:cs="Courier New"/>
          <w:color w:val="333333"/>
          <w:sz w:val="29"/>
          <w:szCs w:val="29"/>
        </w:rPr>
      </w:pPr>
      <w:ins w:id="54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 xml:space="preserve">                </w:t>
        </w:r>
        <w:proofErr w:type="spellStart"/>
        <w:proofErr w:type="gramStart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mat</w:t>
        </w:r>
        <w:proofErr w:type="spell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[</w:t>
        </w:r>
        <w:proofErr w:type="gram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f][c]=</w:t>
        </w:r>
        <w:proofErr w:type="spellStart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teclado.nextInt</w:t>
        </w:r>
        <w:proofErr w:type="spell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();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55" w:author="Unknown"/>
          <w:rFonts w:ascii="Courier" w:eastAsia="Times New Roman" w:hAnsi="Courier" w:cs="Courier New"/>
          <w:color w:val="333333"/>
          <w:sz w:val="29"/>
          <w:szCs w:val="29"/>
        </w:rPr>
      </w:pPr>
      <w:ins w:id="56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 xml:space="preserve">            }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57" w:author="Unknown"/>
          <w:rFonts w:ascii="Courier" w:eastAsia="Times New Roman" w:hAnsi="Courier" w:cs="Courier New"/>
          <w:color w:val="333333"/>
          <w:sz w:val="29"/>
          <w:szCs w:val="29"/>
        </w:rPr>
      </w:pPr>
      <w:ins w:id="58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lastRenderedPageBreak/>
          <w:t xml:space="preserve">        }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59" w:author="Unknown"/>
          <w:rFonts w:ascii="Courier" w:eastAsia="Times New Roman" w:hAnsi="Courier" w:cs="Courier New"/>
          <w:color w:val="333333"/>
          <w:sz w:val="29"/>
          <w:szCs w:val="29"/>
        </w:rPr>
      </w:pPr>
      <w:ins w:id="60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 xml:space="preserve">    }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61" w:author="Unknown"/>
          <w:rFonts w:ascii="Courier" w:eastAsia="Times New Roman" w:hAnsi="Courier" w:cs="Courier New"/>
          <w:color w:val="333333"/>
          <w:sz w:val="29"/>
          <w:szCs w:val="29"/>
        </w:rPr>
      </w:pPr>
      <w:ins w:id="62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 xml:space="preserve">    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63" w:author="Unknown"/>
          <w:rFonts w:ascii="Courier" w:eastAsia="Times New Roman" w:hAnsi="Courier" w:cs="Courier New"/>
          <w:color w:val="333333"/>
          <w:sz w:val="29"/>
          <w:szCs w:val="29"/>
        </w:rPr>
      </w:pPr>
      <w:ins w:id="64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 xml:space="preserve">    </w:t>
        </w:r>
        <w:proofErr w:type="spellStart"/>
        <w:proofErr w:type="gramStart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public</w:t>
        </w:r>
        <w:proofErr w:type="spellEnd"/>
        <w:proofErr w:type="gram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 xml:space="preserve"> </w:t>
        </w:r>
        <w:proofErr w:type="spellStart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void</w:t>
        </w:r>
        <w:proofErr w:type="spell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 xml:space="preserve"> imprimir() {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65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66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    for(int f=0;f&lt;mat.length;f++) {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67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68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        for(int c=0;c&lt;mat[f].length;c++) {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69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70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            System.out.print(mat[f][c]+" ");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71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72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        }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73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74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        System.out.println();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75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76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    }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77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78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}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79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80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81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82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public void imprimirUltimaFila() {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83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84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</w:t>
        </w:r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ab/>
          <w:t>System.out.println("Ultima fila");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85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86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    for(int c=0;c&lt;mat[mat.length-1].length;c++) {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87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88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         System.out.print(mat[mat.length-1][c]+" ");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89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90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    }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91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92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}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93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94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95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96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public static void main(String[] ar) {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97" w:author="Unknown"/>
          <w:rFonts w:ascii="Courier" w:eastAsia="Times New Roman" w:hAnsi="Courier" w:cs="Courier New"/>
          <w:color w:val="333333"/>
          <w:sz w:val="29"/>
          <w:szCs w:val="29"/>
        </w:rPr>
      </w:pPr>
      <w:ins w:id="98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    </w:t>
        </w:r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 xml:space="preserve">Matriz5 </w:t>
        </w:r>
        <w:proofErr w:type="spellStart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ma</w:t>
        </w:r>
        <w:proofErr w:type="spell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 xml:space="preserve">=new </w:t>
        </w:r>
        <w:proofErr w:type="gramStart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Matriz5(</w:t>
        </w:r>
        <w:proofErr w:type="gram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);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99" w:author="Unknown"/>
          <w:rFonts w:ascii="Courier" w:eastAsia="Times New Roman" w:hAnsi="Courier" w:cs="Courier New"/>
          <w:color w:val="333333"/>
          <w:sz w:val="29"/>
          <w:szCs w:val="29"/>
        </w:rPr>
      </w:pPr>
      <w:ins w:id="100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 xml:space="preserve">        </w:t>
        </w:r>
        <w:proofErr w:type="spellStart"/>
        <w:proofErr w:type="gramStart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ma.cargar</w:t>
        </w:r>
        <w:proofErr w:type="spell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(</w:t>
        </w:r>
        <w:proofErr w:type="gram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);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101" w:author="Unknown"/>
          <w:rFonts w:ascii="Courier" w:eastAsia="Times New Roman" w:hAnsi="Courier" w:cs="Courier New"/>
          <w:color w:val="333333"/>
          <w:sz w:val="29"/>
          <w:szCs w:val="29"/>
        </w:rPr>
      </w:pPr>
      <w:ins w:id="102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 xml:space="preserve">        </w:t>
        </w:r>
        <w:proofErr w:type="spellStart"/>
        <w:proofErr w:type="gramStart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ma.imprimir</w:t>
        </w:r>
        <w:proofErr w:type="spell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(</w:t>
        </w:r>
        <w:proofErr w:type="gram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);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103" w:author="Unknown"/>
          <w:rFonts w:ascii="Courier" w:eastAsia="Times New Roman" w:hAnsi="Courier" w:cs="Courier New"/>
          <w:color w:val="333333"/>
          <w:sz w:val="29"/>
          <w:szCs w:val="29"/>
        </w:rPr>
      </w:pPr>
      <w:ins w:id="104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 xml:space="preserve">        </w:t>
        </w:r>
        <w:proofErr w:type="spellStart"/>
        <w:proofErr w:type="gramStart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ma.imprimirUltimaFila</w:t>
        </w:r>
        <w:proofErr w:type="spell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(</w:t>
        </w:r>
        <w:proofErr w:type="gram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);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105" w:author="Unknown"/>
          <w:rFonts w:ascii="Courier" w:eastAsia="Times New Roman" w:hAnsi="Courier" w:cs="Courier New"/>
          <w:color w:val="333333"/>
          <w:sz w:val="29"/>
          <w:szCs w:val="29"/>
        </w:rPr>
      </w:pPr>
      <w:ins w:id="106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 xml:space="preserve">    }   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107" w:author="Unknown"/>
          <w:rFonts w:ascii="Courier" w:eastAsia="Times New Roman" w:hAnsi="Courier" w:cs="Courier New"/>
          <w:color w:val="333333"/>
          <w:sz w:val="29"/>
          <w:szCs w:val="29"/>
        </w:rPr>
      </w:pPr>
      <w:ins w:id="108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}</w:t>
        </w:r>
      </w:ins>
    </w:p>
    <w:p w:rsidR="007C7EA4" w:rsidRPr="007C7EA4" w:rsidRDefault="007C7EA4" w:rsidP="007C7EA4">
      <w:pPr>
        <w:shd w:val="clear" w:color="auto" w:fill="AED7A8"/>
        <w:spacing w:after="0" w:line="240" w:lineRule="auto"/>
        <w:jc w:val="both"/>
        <w:rPr>
          <w:ins w:id="109" w:author="Unknown"/>
          <w:rFonts w:ascii="Arial" w:eastAsia="Times New Roman" w:hAnsi="Arial" w:cs="Arial"/>
          <w:color w:val="333333"/>
          <w:sz w:val="24"/>
          <w:szCs w:val="24"/>
        </w:rPr>
      </w:pPr>
      <w:ins w:id="110" w:author="Unknown"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>En este ejemplo cada vez que se ejecute el programa el tamaño de la matriz lo define el usuario, para ello ingresamos por teclado dos enteros y seguidamente procedemos a crear la matriz con dichos valores: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111" w:author="Unknown"/>
          <w:rFonts w:ascii="Consolas" w:eastAsia="Times New Roman" w:hAnsi="Consolas" w:cs="Courier New"/>
          <w:color w:val="333333"/>
          <w:sz w:val="24"/>
          <w:szCs w:val="24"/>
        </w:rPr>
      </w:pPr>
      <w:ins w:id="112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 xml:space="preserve">        </w:t>
        </w:r>
        <w:proofErr w:type="spellStart"/>
        <w:proofErr w:type="gramStart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System.out.print</w:t>
        </w:r>
        <w:proofErr w:type="spellEnd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(</w:t>
        </w:r>
        <w:proofErr w:type="gramEnd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"Cuantas fila tiene la matriz:");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113" w:author="Unknown"/>
          <w:rFonts w:ascii="Consolas" w:eastAsia="Times New Roman" w:hAnsi="Consolas" w:cs="Courier New"/>
          <w:color w:val="333333"/>
          <w:sz w:val="24"/>
          <w:szCs w:val="24"/>
        </w:rPr>
      </w:pPr>
      <w:ins w:id="114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 xml:space="preserve">        </w:t>
        </w:r>
        <w:proofErr w:type="spellStart"/>
        <w:proofErr w:type="gramStart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int</w:t>
        </w:r>
        <w:proofErr w:type="spellEnd"/>
        <w:proofErr w:type="gramEnd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 xml:space="preserve"> filas=</w:t>
        </w:r>
        <w:proofErr w:type="spellStart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teclado.nextInt</w:t>
        </w:r>
        <w:proofErr w:type="spellEnd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();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115" w:author="Unknown"/>
          <w:rFonts w:ascii="Consolas" w:eastAsia="Times New Roman" w:hAnsi="Consolas" w:cs="Courier New"/>
          <w:color w:val="333333"/>
          <w:sz w:val="24"/>
          <w:szCs w:val="24"/>
        </w:rPr>
      </w:pPr>
      <w:ins w:id="116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 xml:space="preserve">        </w:t>
        </w:r>
        <w:proofErr w:type="spellStart"/>
        <w:proofErr w:type="gramStart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System.out.print</w:t>
        </w:r>
        <w:proofErr w:type="spellEnd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(</w:t>
        </w:r>
        <w:proofErr w:type="gramEnd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"Cuantas columnas tiene la matriz:");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117" w:author="Unknown"/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ins w:id="118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 xml:space="preserve">        </w:t>
        </w:r>
        <w:r w:rsidRPr="007C7EA4">
          <w:rPr>
            <w:rFonts w:ascii="Consolas" w:eastAsia="Times New Roman" w:hAnsi="Consolas" w:cs="Courier New"/>
            <w:color w:val="333333"/>
            <w:sz w:val="24"/>
            <w:szCs w:val="24"/>
            <w:lang w:val="en-US"/>
          </w:rPr>
          <w:t>int columnas=teclado.nextInt();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119" w:author="Unknown"/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ins w:id="120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  <w:lang w:val="en-US"/>
          </w:rPr>
          <w:t xml:space="preserve">        mat=new int[filas][columnas];</w:t>
        </w:r>
      </w:ins>
    </w:p>
    <w:p w:rsidR="007C7EA4" w:rsidRPr="007C7EA4" w:rsidRDefault="007C7EA4" w:rsidP="007C7EA4">
      <w:pPr>
        <w:shd w:val="clear" w:color="auto" w:fill="AED7A8"/>
        <w:spacing w:after="0" w:line="240" w:lineRule="auto"/>
        <w:jc w:val="both"/>
        <w:rPr>
          <w:ins w:id="121" w:author="Unknown"/>
          <w:rFonts w:ascii="Arial" w:eastAsia="Times New Roman" w:hAnsi="Arial" w:cs="Arial"/>
          <w:color w:val="333333"/>
          <w:sz w:val="24"/>
          <w:szCs w:val="24"/>
        </w:rPr>
      </w:pPr>
      <w:ins w:id="122" w:author="Unknown"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 xml:space="preserve">Ahora las estructuras repetitivas las acotamos preguntando a la misma matriz la cantidad de filas y la cantidad de elementos de cada </w:t>
        </w:r>
        <w:proofErr w:type="gramStart"/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>fila(</w:t>
        </w:r>
        <w:proofErr w:type="spellStart"/>
        <w:proofErr w:type="gramEnd"/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>mat.length</w:t>
        </w:r>
        <w:proofErr w:type="spellEnd"/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 xml:space="preserve"> almacena la cantidad de filas de la matriz y </w:t>
        </w:r>
        <w:proofErr w:type="spellStart"/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>mat</w:t>
        </w:r>
        <w:proofErr w:type="spellEnd"/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>[f].</w:t>
        </w:r>
        <w:proofErr w:type="spellStart"/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>length</w:t>
        </w:r>
        <w:proofErr w:type="spellEnd"/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 xml:space="preserve"> cuando f vale cero accedemos a la cantidad de elementos de la fila cero y así sucesivamente para cada valor de f):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123" w:author="Unknown"/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ins w:id="124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 xml:space="preserve">        </w:t>
        </w:r>
        <w:r w:rsidRPr="007C7EA4">
          <w:rPr>
            <w:rFonts w:ascii="Consolas" w:eastAsia="Times New Roman" w:hAnsi="Consolas" w:cs="Courier New"/>
            <w:color w:val="333333"/>
            <w:sz w:val="24"/>
            <w:szCs w:val="24"/>
            <w:lang w:val="en-US"/>
          </w:rPr>
          <w:t>for(int f=0;f&lt;mat.length;f++) {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125" w:author="Unknown"/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ins w:id="126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  <w:lang w:val="en-US"/>
          </w:rPr>
          <w:t xml:space="preserve">            for(int c=0;c&lt;mat[f].length;c++) {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127" w:author="Unknown"/>
          <w:rFonts w:ascii="Consolas" w:eastAsia="Times New Roman" w:hAnsi="Consolas" w:cs="Courier New"/>
          <w:color w:val="333333"/>
          <w:sz w:val="24"/>
          <w:szCs w:val="24"/>
        </w:rPr>
      </w:pPr>
      <w:ins w:id="128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  <w:lang w:val="en-US"/>
          </w:rPr>
          <w:lastRenderedPageBreak/>
          <w:t xml:space="preserve">                </w:t>
        </w:r>
        <w:proofErr w:type="spellStart"/>
        <w:proofErr w:type="gramStart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System.out.print</w:t>
        </w:r>
        <w:proofErr w:type="spellEnd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(</w:t>
        </w:r>
        <w:proofErr w:type="gramEnd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"Ingrese componente:");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129" w:author="Unknown"/>
          <w:rFonts w:ascii="Consolas" w:eastAsia="Times New Roman" w:hAnsi="Consolas" w:cs="Courier New"/>
          <w:color w:val="333333"/>
          <w:sz w:val="24"/>
          <w:szCs w:val="24"/>
        </w:rPr>
      </w:pPr>
      <w:ins w:id="130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 xml:space="preserve">                </w:t>
        </w:r>
        <w:proofErr w:type="spellStart"/>
        <w:proofErr w:type="gramStart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mat</w:t>
        </w:r>
        <w:proofErr w:type="spellEnd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[</w:t>
        </w:r>
        <w:proofErr w:type="gramEnd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f][c]=</w:t>
        </w:r>
        <w:proofErr w:type="spellStart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teclado.nextInt</w:t>
        </w:r>
        <w:proofErr w:type="spellEnd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();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131" w:author="Unknown"/>
          <w:rFonts w:ascii="Consolas" w:eastAsia="Times New Roman" w:hAnsi="Consolas" w:cs="Courier New"/>
          <w:color w:val="333333"/>
          <w:sz w:val="24"/>
          <w:szCs w:val="24"/>
        </w:rPr>
      </w:pPr>
      <w:ins w:id="132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 xml:space="preserve">            }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133" w:author="Unknown"/>
          <w:rFonts w:ascii="Consolas" w:eastAsia="Times New Roman" w:hAnsi="Consolas" w:cs="Courier New"/>
          <w:color w:val="333333"/>
          <w:sz w:val="24"/>
          <w:szCs w:val="24"/>
        </w:rPr>
      </w:pPr>
      <w:ins w:id="134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 xml:space="preserve">        }</w:t>
        </w:r>
      </w:ins>
    </w:p>
    <w:p w:rsidR="007C7EA4" w:rsidRPr="007C7EA4" w:rsidRDefault="007C7EA4" w:rsidP="007C7EA4">
      <w:pPr>
        <w:shd w:val="clear" w:color="auto" w:fill="AED7A8"/>
        <w:spacing w:after="0" w:line="240" w:lineRule="auto"/>
        <w:jc w:val="both"/>
        <w:rPr>
          <w:ins w:id="135" w:author="Unknown"/>
          <w:rFonts w:ascii="Arial" w:eastAsia="Times New Roman" w:hAnsi="Arial" w:cs="Arial"/>
          <w:color w:val="333333"/>
          <w:sz w:val="24"/>
          <w:szCs w:val="24"/>
        </w:rPr>
      </w:pPr>
      <w:ins w:id="136" w:author="Unknown"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 xml:space="preserve">El algoritmo de impresión es idéntico al visto anteriormente con la modificación de las condiciones de los </w:t>
        </w:r>
        <w:proofErr w:type="spellStart"/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>for</w:t>
        </w:r>
        <w:proofErr w:type="spellEnd"/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>: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137" w:author="Unknown"/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ins w:id="138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 xml:space="preserve">    </w:t>
        </w:r>
        <w:r w:rsidRPr="007C7EA4">
          <w:rPr>
            <w:rFonts w:ascii="Consolas" w:eastAsia="Times New Roman" w:hAnsi="Consolas" w:cs="Courier New"/>
            <w:color w:val="333333"/>
            <w:sz w:val="24"/>
            <w:szCs w:val="24"/>
            <w:lang w:val="en-US"/>
          </w:rPr>
          <w:t>public void imprimir() {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139" w:author="Unknown"/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ins w:id="140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  <w:lang w:val="en-US"/>
          </w:rPr>
          <w:t xml:space="preserve">        for(int f=0;f&lt;mat.length;f++) {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141" w:author="Unknown"/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ins w:id="142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  <w:lang w:val="en-US"/>
          </w:rPr>
          <w:t xml:space="preserve">            for(int c=0;c&lt;mat[f].length;c++) {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143" w:author="Unknown"/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ins w:id="144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  <w:lang w:val="en-US"/>
          </w:rPr>
          <w:t xml:space="preserve">                System.out.print(mat[f][c]+" ");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145" w:author="Unknown"/>
          <w:rFonts w:ascii="Consolas" w:eastAsia="Times New Roman" w:hAnsi="Consolas" w:cs="Courier New"/>
          <w:color w:val="333333"/>
          <w:sz w:val="24"/>
          <w:szCs w:val="24"/>
        </w:rPr>
      </w:pPr>
      <w:ins w:id="146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  <w:lang w:val="en-US"/>
          </w:rPr>
          <w:t xml:space="preserve">            </w:t>
        </w:r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}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147" w:author="Unknown"/>
          <w:rFonts w:ascii="Consolas" w:eastAsia="Times New Roman" w:hAnsi="Consolas" w:cs="Courier New"/>
          <w:color w:val="333333"/>
          <w:sz w:val="24"/>
          <w:szCs w:val="24"/>
        </w:rPr>
      </w:pPr>
      <w:ins w:id="148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 xml:space="preserve">            </w:t>
        </w:r>
        <w:proofErr w:type="spellStart"/>
        <w:proofErr w:type="gramStart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System.out.println</w:t>
        </w:r>
        <w:proofErr w:type="spellEnd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(</w:t>
        </w:r>
        <w:proofErr w:type="gramEnd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);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149" w:author="Unknown"/>
          <w:rFonts w:ascii="Consolas" w:eastAsia="Times New Roman" w:hAnsi="Consolas" w:cs="Courier New"/>
          <w:color w:val="333333"/>
          <w:sz w:val="24"/>
          <w:szCs w:val="24"/>
        </w:rPr>
      </w:pPr>
      <w:ins w:id="150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 xml:space="preserve">        }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151" w:author="Unknown"/>
          <w:rFonts w:ascii="Consolas" w:eastAsia="Times New Roman" w:hAnsi="Consolas" w:cs="Courier New"/>
          <w:color w:val="333333"/>
          <w:sz w:val="24"/>
          <w:szCs w:val="24"/>
        </w:rPr>
      </w:pPr>
      <w:ins w:id="152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 xml:space="preserve">    }</w:t>
        </w:r>
      </w:ins>
    </w:p>
    <w:p w:rsidR="007C7EA4" w:rsidRPr="007C7EA4" w:rsidRDefault="007C7EA4" w:rsidP="007C7EA4">
      <w:pPr>
        <w:shd w:val="clear" w:color="auto" w:fill="AED7A8"/>
        <w:spacing w:after="0" w:line="240" w:lineRule="auto"/>
        <w:jc w:val="both"/>
        <w:rPr>
          <w:ins w:id="153" w:author="Unknown"/>
          <w:rFonts w:ascii="Arial" w:eastAsia="Times New Roman" w:hAnsi="Arial" w:cs="Arial"/>
          <w:color w:val="333333"/>
          <w:sz w:val="24"/>
          <w:szCs w:val="24"/>
        </w:rPr>
      </w:pPr>
      <w:ins w:id="154" w:author="Unknown"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 xml:space="preserve">Para imprimir la última fila debemos disponer un valor fijo en el subíndice de la fila (en este caso no podemos disponer un número fijo sino preguntarle a la misma matriz la cantidad de filas y restarle uno ya que las filas comienzan a numerarse a partir de cero: </w:t>
        </w:r>
        <w:proofErr w:type="spellStart"/>
        <w:proofErr w:type="gramStart"/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>mat</w:t>
        </w:r>
        <w:proofErr w:type="spellEnd"/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>[</w:t>
        </w:r>
        <w:proofErr w:type="gramEnd"/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>mat.length-1][c])</w:t>
        </w:r>
      </w:ins>
    </w:p>
    <w:p w:rsidR="007C7EA4" w:rsidRPr="007C7EA4" w:rsidRDefault="007C7EA4" w:rsidP="007C7EA4">
      <w:pPr>
        <w:shd w:val="clear" w:color="auto" w:fill="AED7A8"/>
        <w:spacing w:after="0" w:line="240" w:lineRule="auto"/>
        <w:jc w:val="both"/>
        <w:rPr>
          <w:ins w:id="155" w:author="Unknown"/>
          <w:rFonts w:ascii="Arial" w:eastAsia="Times New Roman" w:hAnsi="Arial" w:cs="Arial"/>
          <w:color w:val="333333"/>
          <w:sz w:val="24"/>
          <w:szCs w:val="24"/>
        </w:rPr>
      </w:pPr>
      <w:ins w:id="156" w:author="Unknown"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 xml:space="preserve">También la condición del </w:t>
        </w:r>
        <w:proofErr w:type="spellStart"/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>for</w:t>
        </w:r>
        <w:proofErr w:type="spellEnd"/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 xml:space="preserve"> debemos acceder al atributo </w:t>
        </w:r>
        <w:proofErr w:type="spellStart"/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>length</w:t>
        </w:r>
        <w:proofErr w:type="spellEnd"/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 xml:space="preserve"> de la última fila </w:t>
        </w:r>
        <w:proofErr w:type="spellStart"/>
        <w:proofErr w:type="gramStart"/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>mat</w:t>
        </w:r>
        <w:proofErr w:type="spellEnd"/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>[</w:t>
        </w:r>
        <w:proofErr w:type="gramEnd"/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>mat.length-1].</w:t>
        </w:r>
        <w:proofErr w:type="spellStart"/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>length</w:t>
        </w:r>
        <w:proofErr w:type="spellEnd"/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157" w:author="Unknown"/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ins w:id="158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 xml:space="preserve">        </w:t>
        </w:r>
        <w:r w:rsidRPr="007C7EA4">
          <w:rPr>
            <w:rFonts w:ascii="Consolas" w:eastAsia="Times New Roman" w:hAnsi="Consolas" w:cs="Courier New"/>
            <w:color w:val="333333"/>
            <w:sz w:val="24"/>
            <w:szCs w:val="24"/>
            <w:lang w:val="en-US"/>
          </w:rPr>
          <w:t>for(int c=0;c&lt;mat[mat.length-1].length;c++) {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159" w:author="Unknown"/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ins w:id="160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  <w:lang w:val="en-US"/>
          </w:rPr>
          <w:t xml:space="preserve">             System.out.print(mat[mat.length-1][c]+" ");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161" w:author="Unknown"/>
          <w:rFonts w:ascii="Consolas" w:eastAsia="Times New Roman" w:hAnsi="Consolas" w:cs="Courier New"/>
          <w:color w:val="333333"/>
          <w:sz w:val="24"/>
          <w:szCs w:val="24"/>
        </w:rPr>
      </w:pPr>
      <w:ins w:id="162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  <w:lang w:val="en-US"/>
          </w:rPr>
          <w:t xml:space="preserve">        </w:t>
        </w:r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}</w:t>
        </w:r>
      </w:ins>
    </w:p>
    <w:p w:rsidR="007C7EA4" w:rsidRPr="007C7EA4" w:rsidRDefault="007C7EA4" w:rsidP="007C7EA4">
      <w:pPr>
        <w:shd w:val="clear" w:color="auto" w:fill="AED7A8"/>
        <w:spacing w:before="100" w:beforeAutospacing="1" w:after="100" w:afterAutospacing="1" w:line="240" w:lineRule="auto"/>
        <w:jc w:val="both"/>
        <w:outlineLvl w:val="2"/>
        <w:rPr>
          <w:ins w:id="163" w:author="Unknown"/>
          <w:rFonts w:ascii="Arial" w:eastAsia="Times New Roman" w:hAnsi="Arial" w:cs="Arial"/>
          <w:b/>
          <w:bCs/>
          <w:color w:val="333333"/>
          <w:sz w:val="27"/>
          <w:szCs w:val="27"/>
        </w:rPr>
      </w:pPr>
      <w:ins w:id="164" w:author="Unknown">
        <w:r w:rsidRPr="007C7EA4">
          <w:rPr>
            <w:rFonts w:ascii="Arial" w:eastAsia="Times New Roman" w:hAnsi="Arial" w:cs="Arial"/>
            <w:b/>
            <w:bCs/>
            <w:color w:val="333333"/>
            <w:sz w:val="27"/>
            <w:szCs w:val="27"/>
          </w:rPr>
          <w:t>Problema 2:</w:t>
        </w:r>
      </w:ins>
    </w:p>
    <w:p w:rsidR="007C7EA4" w:rsidRPr="007C7EA4" w:rsidRDefault="007C7EA4" w:rsidP="007C7EA4">
      <w:pPr>
        <w:shd w:val="clear" w:color="auto" w:fill="AED7A8"/>
        <w:spacing w:after="0" w:line="240" w:lineRule="auto"/>
        <w:jc w:val="both"/>
        <w:rPr>
          <w:ins w:id="165" w:author="Unknown"/>
          <w:rFonts w:ascii="Arial" w:eastAsia="Times New Roman" w:hAnsi="Arial" w:cs="Arial"/>
          <w:color w:val="333333"/>
          <w:sz w:val="24"/>
          <w:szCs w:val="24"/>
        </w:rPr>
      </w:pPr>
      <w:ins w:id="166" w:author="Unknown"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>Crear una matriz de n * m filas (cargar n y m por teclado) Imprimir el mayor elemento y la fila y columna donde se almacena.</w:t>
        </w:r>
      </w:ins>
    </w:p>
    <w:p w:rsidR="007C7EA4" w:rsidRPr="007C7EA4" w:rsidRDefault="007C7EA4" w:rsidP="007C7EA4">
      <w:pPr>
        <w:shd w:val="clear" w:color="auto" w:fill="AED7A8"/>
        <w:spacing w:before="100" w:beforeAutospacing="1" w:after="100" w:afterAutospacing="1" w:line="240" w:lineRule="auto"/>
        <w:jc w:val="both"/>
        <w:outlineLvl w:val="3"/>
        <w:rPr>
          <w:ins w:id="167" w:author="Unknown"/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  <w:ins w:id="168" w:author="Unknown">
        <w:r w:rsidRPr="007C7EA4">
          <w:rPr>
            <w:rFonts w:ascii="Arial" w:eastAsia="Times New Roman" w:hAnsi="Arial" w:cs="Arial"/>
            <w:b/>
            <w:bCs/>
            <w:color w:val="333333"/>
            <w:sz w:val="24"/>
            <w:szCs w:val="24"/>
            <w:lang w:val="en-US"/>
          </w:rPr>
          <w:t>Programa: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169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170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>import java.util.Scanner;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171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172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>public class Matriz6 {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173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174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private Scanner teclado;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175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176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private int[][] mat;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177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178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179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180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public void cargar() {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181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182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    teclado=new Scanner(System.in);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183" w:author="Unknown"/>
          <w:rFonts w:ascii="Courier" w:eastAsia="Times New Roman" w:hAnsi="Courier" w:cs="Courier New"/>
          <w:color w:val="333333"/>
          <w:sz w:val="29"/>
          <w:szCs w:val="29"/>
        </w:rPr>
      </w:pPr>
      <w:ins w:id="184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    </w:t>
        </w:r>
        <w:proofErr w:type="spellStart"/>
        <w:proofErr w:type="gramStart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System.out.print</w:t>
        </w:r>
        <w:proofErr w:type="spell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(</w:t>
        </w:r>
        <w:proofErr w:type="gram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"Cuantas fila tiene la matriz:");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185" w:author="Unknown"/>
          <w:rFonts w:ascii="Courier" w:eastAsia="Times New Roman" w:hAnsi="Courier" w:cs="Courier New"/>
          <w:color w:val="333333"/>
          <w:sz w:val="29"/>
          <w:szCs w:val="29"/>
        </w:rPr>
      </w:pPr>
      <w:ins w:id="186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 xml:space="preserve">        </w:t>
        </w:r>
        <w:proofErr w:type="spellStart"/>
        <w:proofErr w:type="gramStart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int</w:t>
        </w:r>
        <w:proofErr w:type="spellEnd"/>
        <w:proofErr w:type="gram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 xml:space="preserve"> filas=</w:t>
        </w:r>
        <w:proofErr w:type="spellStart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teclado.nextInt</w:t>
        </w:r>
        <w:proofErr w:type="spell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();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187" w:author="Unknown"/>
          <w:rFonts w:ascii="Courier" w:eastAsia="Times New Roman" w:hAnsi="Courier" w:cs="Courier New"/>
          <w:color w:val="333333"/>
          <w:sz w:val="29"/>
          <w:szCs w:val="29"/>
        </w:rPr>
      </w:pPr>
      <w:ins w:id="188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 xml:space="preserve">        </w:t>
        </w:r>
        <w:proofErr w:type="spellStart"/>
        <w:proofErr w:type="gramStart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System.out.print</w:t>
        </w:r>
        <w:proofErr w:type="spell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(</w:t>
        </w:r>
        <w:proofErr w:type="gram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"Cuantas columnas tiene la matriz:");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189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190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 xml:space="preserve">        </w:t>
        </w:r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>int columnas=teclado.nextInt();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191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192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    mat=new int[filas][columnas];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193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194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    for(int f=0;f&lt;mat.length;f++) {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195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196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lastRenderedPageBreak/>
          <w:t xml:space="preserve">            for(int c=0;c&lt;mat[f].length;c++) {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197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198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            System.out.print("Ingrese componente:");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199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200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            mat[f][c]=teclado.nextInt();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201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202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        }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203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204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    }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205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206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}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207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208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    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209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210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public void imprimirMayor() {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211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212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</w:t>
        </w:r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ab/>
          <w:t>int mayor=mat[0][0];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213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214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</w:t>
        </w:r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ab/>
          <w:t>int filamay=0;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215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216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</w:t>
        </w:r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ab/>
          <w:t>int columnamay=0;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217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218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    for(int f=0;f&lt;mat.length;f++) {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219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220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        for(int c=0;c&lt;mat[f].length;c++) {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221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222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            if (mat[f][c]&gt;mayor) {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223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224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                mayor=mat[f][c];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225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226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                filamay=f;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227" w:author="Unknown"/>
          <w:rFonts w:ascii="Courier" w:eastAsia="Times New Roman" w:hAnsi="Courier" w:cs="Courier New"/>
          <w:color w:val="333333"/>
          <w:sz w:val="29"/>
          <w:szCs w:val="29"/>
        </w:rPr>
      </w:pPr>
      <w:ins w:id="228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                </w:t>
        </w:r>
        <w:proofErr w:type="spellStart"/>
        <w:proofErr w:type="gramStart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columnamay</w:t>
        </w:r>
        <w:proofErr w:type="spell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=</w:t>
        </w:r>
        <w:proofErr w:type="gram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c;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229" w:author="Unknown"/>
          <w:rFonts w:ascii="Courier" w:eastAsia="Times New Roman" w:hAnsi="Courier" w:cs="Courier New"/>
          <w:color w:val="333333"/>
          <w:sz w:val="29"/>
          <w:szCs w:val="29"/>
        </w:rPr>
      </w:pPr>
      <w:ins w:id="230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 xml:space="preserve">                }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231" w:author="Unknown"/>
          <w:rFonts w:ascii="Courier" w:eastAsia="Times New Roman" w:hAnsi="Courier" w:cs="Courier New"/>
          <w:color w:val="333333"/>
          <w:sz w:val="29"/>
          <w:szCs w:val="29"/>
        </w:rPr>
      </w:pPr>
      <w:ins w:id="232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 xml:space="preserve">            }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233" w:author="Unknown"/>
          <w:rFonts w:ascii="Courier" w:eastAsia="Times New Roman" w:hAnsi="Courier" w:cs="Courier New"/>
          <w:color w:val="333333"/>
          <w:sz w:val="29"/>
          <w:szCs w:val="29"/>
        </w:rPr>
      </w:pPr>
      <w:ins w:id="234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 xml:space="preserve">        }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235" w:author="Unknown"/>
          <w:rFonts w:ascii="Courier" w:eastAsia="Times New Roman" w:hAnsi="Courier" w:cs="Courier New"/>
          <w:color w:val="333333"/>
          <w:sz w:val="29"/>
          <w:szCs w:val="29"/>
        </w:rPr>
      </w:pPr>
      <w:ins w:id="236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 xml:space="preserve">        </w:t>
        </w:r>
        <w:proofErr w:type="spellStart"/>
        <w:proofErr w:type="gramStart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System.out.println</w:t>
        </w:r>
        <w:proofErr w:type="spell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(</w:t>
        </w:r>
        <w:proofErr w:type="gram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"El elemento mayor es:"+mayor);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237" w:author="Unknown"/>
          <w:rFonts w:ascii="Courier" w:eastAsia="Times New Roman" w:hAnsi="Courier" w:cs="Courier New"/>
          <w:color w:val="333333"/>
          <w:sz w:val="29"/>
          <w:szCs w:val="29"/>
        </w:rPr>
      </w:pPr>
      <w:ins w:id="238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 xml:space="preserve">        </w:t>
        </w:r>
        <w:proofErr w:type="spellStart"/>
        <w:proofErr w:type="gramStart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System.out.println</w:t>
        </w:r>
        <w:proofErr w:type="spell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(</w:t>
        </w:r>
        <w:proofErr w:type="gram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"Se encuentra en la fila:"+</w:t>
        </w:r>
        <w:proofErr w:type="spellStart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filamay</w:t>
        </w:r>
        <w:proofErr w:type="spell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+ " y en la columna: "+</w:t>
        </w:r>
        <w:proofErr w:type="spellStart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columnamay</w:t>
        </w:r>
        <w:proofErr w:type="spell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);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239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240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 xml:space="preserve">    </w:t>
        </w:r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>}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241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242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243" w:author="Unknown"/>
          <w:rFonts w:ascii="Courier" w:eastAsia="Times New Roman" w:hAnsi="Courier" w:cs="Courier New"/>
          <w:color w:val="333333"/>
          <w:sz w:val="29"/>
          <w:szCs w:val="29"/>
          <w:lang w:val="en-US"/>
        </w:rPr>
      </w:pPr>
      <w:ins w:id="244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public static void main(String[] ar) {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245" w:author="Unknown"/>
          <w:rFonts w:ascii="Courier" w:eastAsia="Times New Roman" w:hAnsi="Courier" w:cs="Courier New"/>
          <w:color w:val="333333"/>
          <w:sz w:val="29"/>
          <w:szCs w:val="29"/>
        </w:rPr>
      </w:pPr>
      <w:ins w:id="246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  <w:lang w:val="en-US"/>
          </w:rPr>
          <w:t xml:space="preserve">        </w:t>
        </w:r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 xml:space="preserve">Matriz6 </w:t>
        </w:r>
        <w:proofErr w:type="spellStart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ma</w:t>
        </w:r>
        <w:proofErr w:type="spell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 xml:space="preserve">=new </w:t>
        </w:r>
        <w:proofErr w:type="gramStart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Matriz6(</w:t>
        </w:r>
        <w:proofErr w:type="gram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);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247" w:author="Unknown"/>
          <w:rFonts w:ascii="Courier" w:eastAsia="Times New Roman" w:hAnsi="Courier" w:cs="Courier New"/>
          <w:color w:val="333333"/>
          <w:sz w:val="29"/>
          <w:szCs w:val="29"/>
        </w:rPr>
      </w:pPr>
      <w:ins w:id="248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 xml:space="preserve">        </w:t>
        </w:r>
        <w:proofErr w:type="spellStart"/>
        <w:proofErr w:type="gramStart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ma.cargar</w:t>
        </w:r>
        <w:proofErr w:type="spell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(</w:t>
        </w:r>
        <w:proofErr w:type="gram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);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249" w:author="Unknown"/>
          <w:rFonts w:ascii="Courier" w:eastAsia="Times New Roman" w:hAnsi="Courier" w:cs="Courier New"/>
          <w:color w:val="333333"/>
          <w:sz w:val="29"/>
          <w:szCs w:val="29"/>
        </w:rPr>
      </w:pPr>
      <w:ins w:id="250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 xml:space="preserve">        </w:t>
        </w:r>
        <w:proofErr w:type="spellStart"/>
        <w:proofErr w:type="gramStart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ma.imprimirMayor</w:t>
        </w:r>
        <w:proofErr w:type="spell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(</w:t>
        </w:r>
        <w:proofErr w:type="gramEnd"/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);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251" w:author="Unknown"/>
          <w:rFonts w:ascii="Courier" w:eastAsia="Times New Roman" w:hAnsi="Courier" w:cs="Courier New"/>
          <w:color w:val="333333"/>
          <w:sz w:val="29"/>
          <w:szCs w:val="29"/>
        </w:rPr>
      </w:pPr>
      <w:ins w:id="252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 xml:space="preserve">    }   </w:t>
        </w:r>
      </w:ins>
    </w:p>
    <w:p w:rsidR="007C7EA4" w:rsidRPr="007C7EA4" w:rsidRDefault="007C7EA4" w:rsidP="007C7E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ins w:id="253" w:author="Unknown"/>
          <w:rFonts w:ascii="Courier" w:eastAsia="Times New Roman" w:hAnsi="Courier" w:cs="Courier New"/>
          <w:color w:val="333333"/>
          <w:sz w:val="29"/>
          <w:szCs w:val="29"/>
        </w:rPr>
      </w:pPr>
      <w:ins w:id="254" w:author="Unknown">
        <w:r w:rsidRPr="007C7EA4">
          <w:rPr>
            <w:rFonts w:ascii="Courier" w:eastAsia="Times New Roman" w:hAnsi="Courier" w:cs="Courier New"/>
            <w:color w:val="333333"/>
            <w:sz w:val="29"/>
            <w:szCs w:val="29"/>
          </w:rPr>
          <w:t>}</w:t>
        </w:r>
      </w:ins>
    </w:p>
    <w:p w:rsidR="007C7EA4" w:rsidRPr="007C7EA4" w:rsidRDefault="007C7EA4" w:rsidP="007C7EA4">
      <w:pPr>
        <w:shd w:val="clear" w:color="auto" w:fill="AED7A8"/>
        <w:spacing w:after="0" w:line="240" w:lineRule="auto"/>
        <w:jc w:val="both"/>
        <w:rPr>
          <w:ins w:id="255" w:author="Unknown"/>
          <w:rFonts w:ascii="Arial" w:eastAsia="Times New Roman" w:hAnsi="Arial" w:cs="Arial"/>
          <w:color w:val="333333"/>
          <w:sz w:val="24"/>
          <w:szCs w:val="24"/>
        </w:rPr>
      </w:pPr>
      <w:ins w:id="256" w:author="Unknown"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>Para obtener el mayor elemento de la matriz y la fila y columna donde se ubica debemos inicializar una variable mayor con el elemento de la fila cero y columna cero (esto lo hacemos suponiendo que en dicha posición se almacena el mayor):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257" w:author="Unknown"/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ins w:id="258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 xml:space="preserve">    </w:t>
        </w:r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ab/>
        </w:r>
        <w:r w:rsidRPr="007C7EA4">
          <w:rPr>
            <w:rFonts w:ascii="Consolas" w:eastAsia="Times New Roman" w:hAnsi="Consolas" w:cs="Courier New"/>
            <w:color w:val="333333"/>
            <w:sz w:val="24"/>
            <w:szCs w:val="24"/>
            <w:lang w:val="en-US"/>
          </w:rPr>
          <w:t>int mayor=mat[0][0];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259" w:author="Unknown"/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ins w:id="260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  <w:lang w:val="en-US"/>
          </w:rPr>
          <w:t xml:space="preserve">    </w:t>
        </w:r>
        <w:r w:rsidRPr="007C7EA4">
          <w:rPr>
            <w:rFonts w:ascii="Consolas" w:eastAsia="Times New Roman" w:hAnsi="Consolas" w:cs="Courier New"/>
            <w:color w:val="333333"/>
            <w:sz w:val="24"/>
            <w:szCs w:val="24"/>
            <w:lang w:val="en-US"/>
          </w:rPr>
          <w:tab/>
          <w:t>int filamay=0;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261" w:author="Unknown"/>
          <w:rFonts w:ascii="Consolas" w:eastAsia="Times New Roman" w:hAnsi="Consolas" w:cs="Courier New"/>
          <w:color w:val="333333"/>
          <w:sz w:val="24"/>
          <w:szCs w:val="24"/>
        </w:rPr>
      </w:pPr>
      <w:ins w:id="262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  <w:lang w:val="en-US"/>
          </w:rPr>
          <w:t xml:space="preserve">    </w:t>
        </w:r>
        <w:r w:rsidRPr="007C7EA4">
          <w:rPr>
            <w:rFonts w:ascii="Consolas" w:eastAsia="Times New Roman" w:hAnsi="Consolas" w:cs="Courier New"/>
            <w:color w:val="333333"/>
            <w:sz w:val="24"/>
            <w:szCs w:val="24"/>
            <w:lang w:val="en-US"/>
          </w:rPr>
          <w:tab/>
        </w:r>
        <w:proofErr w:type="spellStart"/>
        <w:proofErr w:type="gramStart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int</w:t>
        </w:r>
        <w:proofErr w:type="spellEnd"/>
        <w:proofErr w:type="gramEnd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 xml:space="preserve"> </w:t>
        </w:r>
        <w:proofErr w:type="spellStart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columnamay</w:t>
        </w:r>
        <w:proofErr w:type="spellEnd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=0;</w:t>
        </w:r>
      </w:ins>
    </w:p>
    <w:p w:rsidR="007C7EA4" w:rsidRPr="007C7EA4" w:rsidRDefault="007C7EA4" w:rsidP="007C7EA4">
      <w:pPr>
        <w:shd w:val="clear" w:color="auto" w:fill="AED7A8"/>
        <w:spacing w:after="0" w:line="240" w:lineRule="auto"/>
        <w:jc w:val="both"/>
        <w:rPr>
          <w:ins w:id="263" w:author="Unknown"/>
          <w:rFonts w:ascii="Arial" w:eastAsia="Times New Roman" w:hAnsi="Arial" w:cs="Arial"/>
          <w:color w:val="333333"/>
          <w:sz w:val="24"/>
          <w:szCs w:val="24"/>
        </w:rPr>
      </w:pPr>
      <w:ins w:id="264" w:author="Unknown"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lastRenderedPageBreak/>
          <w:t xml:space="preserve">Luego mediante dos </w:t>
        </w:r>
        <w:proofErr w:type="spellStart"/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>for</w:t>
        </w:r>
        <w:proofErr w:type="spellEnd"/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 xml:space="preserve"> recorremos todos los elementos de la matriz y cada vez que encontramos un elemento mayor al actual procedemos a actualizar la variable mayor y la posición donde se almacena: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265" w:author="Unknown"/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ins w:id="266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 xml:space="preserve">        </w:t>
        </w:r>
        <w:r w:rsidRPr="007C7EA4">
          <w:rPr>
            <w:rFonts w:ascii="Consolas" w:eastAsia="Times New Roman" w:hAnsi="Consolas" w:cs="Courier New"/>
            <w:color w:val="333333"/>
            <w:sz w:val="24"/>
            <w:szCs w:val="24"/>
            <w:lang w:val="en-US"/>
          </w:rPr>
          <w:t>for(int f=0;f&lt;mat.length;f++) {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267" w:author="Unknown"/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ins w:id="268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  <w:lang w:val="en-US"/>
          </w:rPr>
          <w:t xml:space="preserve">            for(int c=0;c&lt;mat[f].length;c++) {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269" w:author="Unknown"/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ins w:id="270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  <w:lang w:val="en-US"/>
          </w:rPr>
          <w:t xml:space="preserve">                if (mat[f][c]&gt;mayor) {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271" w:author="Unknown"/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ins w:id="272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  <w:lang w:val="en-US"/>
          </w:rPr>
          <w:t xml:space="preserve">                    mayor=mat[f][c];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273" w:author="Unknown"/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ins w:id="274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  <w:lang w:val="en-US"/>
          </w:rPr>
          <w:t xml:space="preserve">                    filamay=f;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275" w:author="Unknown"/>
          <w:rFonts w:ascii="Consolas" w:eastAsia="Times New Roman" w:hAnsi="Consolas" w:cs="Courier New"/>
          <w:color w:val="333333"/>
          <w:sz w:val="24"/>
          <w:szCs w:val="24"/>
        </w:rPr>
      </w:pPr>
      <w:ins w:id="276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  <w:lang w:val="en-US"/>
          </w:rPr>
          <w:t xml:space="preserve">                    </w:t>
        </w:r>
        <w:proofErr w:type="spellStart"/>
        <w:proofErr w:type="gramStart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columnamay</w:t>
        </w:r>
        <w:proofErr w:type="spellEnd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=</w:t>
        </w:r>
        <w:proofErr w:type="gramEnd"/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>c;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277" w:author="Unknown"/>
          <w:rFonts w:ascii="Consolas" w:eastAsia="Times New Roman" w:hAnsi="Consolas" w:cs="Courier New"/>
          <w:color w:val="333333"/>
          <w:sz w:val="24"/>
          <w:szCs w:val="24"/>
        </w:rPr>
      </w:pPr>
      <w:ins w:id="278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 xml:space="preserve">                }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279" w:author="Unknown"/>
          <w:rFonts w:ascii="Consolas" w:eastAsia="Times New Roman" w:hAnsi="Consolas" w:cs="Courier New"/>
          <w:color w:val="333333"/>
          <w:sz w:val="24"/>
          <w:szCs w:val="24"/>
        </w:rPr>
      </w:pPr>
      <w:ins w:id="280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 xml:space="preserve">            }</w:t>
        </w:r>
      </w:ins>
    </w:p>
    <w:p w:rsidR="007C7EA4" w:rsidRPr="007C7EA4" w:rsidRDefault="007C7EA4" w:rsidP="007C7EA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jc w:val="both"/>
        <w:rPr>
          <w:ins w:id="281" w:author="Unknown"/>
          <w:rFonts w:ascii="Consolas" w:eastAsia="Times New Roman" w:hAnsi="Consolas" w:cs="Courier New"/>
          <w:color w:val="333333"/>
          <w:sz w:val="24"/>
          <w:szCs w:val="24"/>
        </w:rPr>
      </w:pPr>
      <w:ins w:id="282" w:author="Unknown">
        <w:r w:rsidRPr="007C7EA4">
          <w:rPr>
            <w:rFonts w:ascii="Consolas" w:eastAsia="Times New Roman" w:hAnsi="Consolas" w:cs="Courier New"/>
            <w:color w:val="333333"/>
            <w:sz w:val="24"/>
            <w:szCs w:val="24"/>
          </w:rPr>
          <w:t xml:space="preserve">        }</w:t>
        </w:r>
      </w:ins>
    </w:p>
    <w:p w:rsidR="007C7EA4" w:rsidRPr="007C7EA4" w:rsidRDefault="007C7EA4" w:rsidP="007C7EA4">
      <w:pPr>
        <w:shd w:val="clear" w:color="auto" w:fill="AED7A8"/>
        <w:spacing w:after="0" w:line="240" w:lineRule="auto"/>
        <w:jc w:val="both"/>
        <w:outlineLvl w:val="1"/>
        <w:rPr>
          <w:ins w:id="283" w:author="Unknown"/>
          <w:rFonts w:ascii="Arial" w:eastAsia="Times New Roman" w:hAnsi="Arial" w:cs="Arial"/>
          <w:b/>
          <w:bCs/>
          <w:color w:val="555555"/>
          <w:sz w:val="38"/>
          <w:szCs w:val="38"/>
        </w:rPr>
      </w:pPr>
      <w:ins w:id="284" w:author="Unknown">
        <w:r w:rsidRPr="007C7EA4">
          <w:rPr>
            <w:rFonts w:ascii="Arial" w:eastAsia="Times New Roman" w:hAnsi="Arial" w:cs="Arial"/>
            <w:b/>
            <w:bCs/>
            <w:color w:val="555555"/>
            <w:sz w:val="38"/>
            <w:szCs w:val="38"/>
          </w:rPr>
          <w:t>Problemas propuestos</w:t>
        </w:r>
      </w:ins>
    </w:p>
    <w:p w:rsidR="007C7EA4" w:rsidRPr="007C7EA4" w:rsidRDefault="007C7EA4" w:rsidP="007C7EA4">
      <w:pPr>
        <w:numPr>
          <w:ilvl w:val="0"/>
          <w:numId w:val="1"/>
        </w:numPr>
        <w:shd w:val="clear" w:color="auto" w:fill="AED7A8"/>
        <w:spacing w:before="100" w:beforeAutospacing="1" w:after="100" w:afterAutospacing="1" w:line="240" w:lineRule="auto"/>
        <w:jc w:val="both"/>
        <w:rPr>
          <w:ins w:id="285" w:author="Unknown"/>
          <w:rFonts w:ascii="Arial" w:eastAsia="Times New Roman" w:hAnsi="Arial" w:cs="Arial"/>
          <w:color w:val="333333"/>
          <w:sz w:val="24"/>
          <w:szCs w:val="24"/>
        </w:rPr>
      </w:pPr>
      <w:ins w:id="286" w:author="Unknown"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 xml:space="preserve">Crear una matriz de n * m filas (cargar n y m por teclado) Intercambiar la primer fila con la segundo. Imprimir luego la matriz. </w:t>
        </w:r>
      </w:ins>
    </w:p>
    <w:p w:rsidR="007C7EA4" w:rsidRPr="007C7EA4" w:rsidRDefault="007C7EA4" w:rsidP="007C7EA4">
      <w:pPr>
        <w:numPr>
          <w:ilvl w:val="0"/>
          <w:numId w:val="1"/>
        </w:numPr>
        <w:shd w:val="clear" w:color="auto" w:fill="AED7A8"/>
        <w:spacing w:before="100" w:beforeAutospacing="1" w:after="100" w:afterAutospacing="1" w:line="240" w:lineRule="auto"/>
        <w:jc w:val="both"/>
        <w:rPr>
          <w:ins w:id="287" w:author="Unknown"/>
          <w:rFonts w:ascii="Arial" w:eastAsia="Times New Roman" w:hAnsi="Arial" w:cs="Arial"/>
          <w:color w:val="333333"/>
          <w:sz w:val="24"/>
          <w:szCs w:val="24"/>
        </w:rPr>
      </w:pPr>
      <w:ins w:id="288" w:author="Unknown"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>Crear una matriz de n * m filas (cargar n y m por teclado) Imprimir los cuatro valores que se encuentran en los vértices de la misma (</w:t>
        </w:r>
        <w:proofErr w:type="spellStart"/>
        <w:proofErr w:type="gramStart"/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>mat</w:t>
        </w:r>
        <w:proofErr w:type="spellEnd"/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>[</w:t>
        </w:r>
        <w:proofErr w:type="gramEnd"/>
        <w:r w:rsidRPr="007C7EA4">
          <w:rPr>
            <w:rFonts w:ascii="Arial" w:eastAsia="Times New Roman" w:hAnsi="Arial" w:cs="Arial"/>
            <w:color w:val="333333"/>
            <w:sz w:val="24"/>
            <w:szCs w:val="24"/>
          </w:rPr>
          <w:t xml:space="preserve">0][0] etc.) </w:t>
        </w:r>
      </w:ins>
    </w:p>
    <w:p w:rsidR="003823D6" w:rsidRDefault="003823D6"/>
    <w:sectPr w:rsidR="00382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01E59"/>
    <w:multiLevelType w:val="multilevel"/>
    <w:tmpl w:val="E2E4E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C7EA4"/>
    <w:rsid w:val="003823D6"/>
    <w:rsid w:val="007C7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C7EA4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7C7EA4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olor w:val="555555"/>
      <w:sz w:val="38"/>
      <w:szCs w:val="38"/>
    </w:rPr>
  </w:style>
  <w:style w:type="paragraph" w:styleId="Ttulo3">
    <w:name w:val="heading 3"/>
    <w:basedOn w:val="Normal"/>
    <w:link w:val="Ttulo3Car"/>
    <w:uiPriority w:val="9"/>
    <w:qFormat/>
    <w:rsid w:val="007C7E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7C7E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7E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7C7EA4"/>
    <w:rPr>
      <w:rFonts w:ascii="Times New Roman" w:eastAsia="Times New Roman" w:hAnsi="Times New Roman" w:cs="Times New Roman"/>
      <w:b/>
      <w:bCs/>
      <w:color w:val="555555"/>
      <w:sz w:val="38"/>
      <w:szCs w:val="38"/>
    </w:rPr>
  </w:style>
  <w:style w:type="character" w:customStyle="1" w:styleId="Ttulo3Car">
    <w:name w:val="Título 3 Car"/>
    <w:basedOn w:val="Fuentedeprrafopredeter"/>
    <w:link w:val="Ttulo3"/>
    <w:uiPriority w:val="9"/>
    <w:rsid w:val="007C7E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7C7EA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C7EA4"/>
    <w:pPr>
      <w:shd w:val="clear" w:color="auto" w:fill="AED7A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122" w:right="122"/>
    </w:pPr>
    <w:rPr>
      <w:rFonts w:ascii="Consolas" w:eastAsia="Times New Roman" w:hAnsi="Consolas" w:cs="Courier New"/>
      <w:sz w:val="24"/>
      <w:szCs w:val="24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C7EA4"/>
    <w:rPr>
      <w:rFonts w:ascii="Consolas" w:eastAsia="Times New Roman" w:hAnsi="Consolas" w:cs="Courier New"/>
      <w:sz w:val="24"/>
      <w:szCs w:val="24"/>
      <w:shd w:val="clear" w:color="auto" w:fill="AED7A8"/>
    </w:rPr>
  </w:style>
  <w:style w:type="paragraph" w:styleId="NormalWeb">
    <w:name w:val="Normal (Web)"/>
    <w:basedOn w:val="Normal"/>
    <w:uiPriority w:val="99"/>
    <w:semiHidden/>
    <w:unhideWhenUsed/>
    <w:rsid w:val="007C7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7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5" w:color="99999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967</Words>
  <Characters>5321</Characters>
  <Application>Microsoft Office Word</Application>
  <DocSecurity>0</DocSecurity>
  <Lines>44</Lines>
  <Paragraphs>12</Paragraphs>
  <ScaleCrop>false</ScaleCrop>
  <Company>jccm</Company>
  <LinksUpToDate>false</LinksUpToDate>
  <CharactersWithSpaces>6276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pilarg</dc:creator>
  <cp:keywords/>
  <dc:description/>
  <cp:lastModifiedBy>pilarg</cp:lastModifiedBy>
  <cp:revision>2</cp:revision>
  <dcterms:created xsi:type="dcterms:W3CDTF">2013-03-08T12:56:00Z</dcterms:created>
  <dcterms:modified xsi:type="dcterms:W3CDTF">2013-03-08T12:57:00Z</dcterms:modified>
</cp:coreProperties>
</file>